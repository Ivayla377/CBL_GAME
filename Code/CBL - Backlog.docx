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4666" w14:textId="683B0451" w:rsidR="005B15BE" w:rsidRDefault="005B15BE" w:rsidP="005B15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59</w:t>
      </w:r>
    </w:p>
    <w:p w14:paraId="4169D040" w14:textId="77777777" w:rsidR="00E30021" w:rsidRDefault="005B15BE" w:rsidP="00537C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Momchil Damianov #1965131</w:t>
      </w:r>
    </w:p>
    <w:p w14:paraId="3CD5FFCC" w14:textId="2E48FEF5" w:rsidR="005B15BE" w:rsidRDefault="0095137E" w:rsidP="00537C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137E">
        <w:rPr>
          <w:rFonts w:ascii="Times New Roman" w:hAnsi="Times New Roman" w:cs="Times New Roman"/>
          <w:sz w:val="24"/>
          <w:szCs w:val="24"/>
          <w:lang w:val="en-US"/>
        </w:rPr>
        <w:t>Ivayla Ilieva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E30021" w:rsidRPr="00E30021">
        <w:rPr>
          <w:rFonts w:ascii="Times New Roman" w:hAnsi="Times New Roman" w:cs="Times New Roman"/>
          <w:sz w:val="24"/>
          <w:szCs w:val="24"/>
          <w:lang w:val="en-US"/>
        </w:rPr>
        <w:t>1953028</w:t>
      </w:r>
    </w:p>
    <w:p w14:paraId="6EB35EC0" w14:textId="4ADA8967" w:rsidR="00537C63" w:rsidRDefault="00537C63" w:rsidP="00537C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two topics of choice for our group are :</w:t>
      </w:r>
    </w:p>
    <w:p w14:paraId="5D19ACC8" w14:textId="77777777" w:rsidR="00537C63" w:rsidRDefault="00537C63" w:rsidP="00537C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learn how to implement audio effects in the Java Swing system </w:t>
      </w:r>
    </w:p>
    <w:p w14:paraId="7246E8CD" w14:textId="39250ABC" w:rsidR="00537C63" w:rsidRPr="00537C63" w:rsidRDefault="00537C63" w:rsidP="00537C6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7C63">
        <w:rPr>
          <w:rFonts w:ascii="Times New Roman" w:hAnsi="Times New Roman" w:cs="Times New Roman"/>
          <w:sz w:val="24"/>
          <w:szCs w:val="24"/>
          <w:lang w:val="en-US"/>
        </w:rPr>
        <w:t>(Point 10 in Backlog)</w:t>
      </w:r>
    </w:p>
    <w:p w14:paraId="255E06D2" w14:textId="77777777" w:rsidR="00537C63" w:rsidRDefault="00537C63" w:rsidP="00537C6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learn how to use GitHub for version storage of our code</w:t>
      </w:r>
    </w:p>
    <w:p w14:paraId="56377008" w14:textId="07E4181D" w:rsidR="00537C63" w:rsidRPr="00537C63" w:rsidRDefault="00537C63" w:rsidP="00537C6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(Point 12 in Backlog)</w:t>
      </w:r>
    </w:p>
    <w:p w14:paraId="2C2C8C94" w14:textId="77777777" w:rsidR="006C6DD7" w:rsidRDefault="006C6DD7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1ED9BD" w14:textId="4B6992AB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Product Backlog</w:t>
      </w:r>
      <w:r w:rsidR="00E17DD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0B93E2C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1. Player Character Movement</w:t>
      </w:r>
    </w:p>
    <w:p w14:paraId="436FD232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Implement player character movement.</w:t>
      </w:r>
    </w:p>
    <w:p w14:paraId="33DFA334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Start the game, control the player character using left and right arrow keys to dodge incoming faces.</w:t>
      </w:r>
    </w:p>
    <w:p w14:paraId="2584CFF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Learn to handle user input, update player character's position, and detect collisions.</w:t>
      </w:r>
    </w:p>
    <w:p w14:paraId="732B1AE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B430DD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2. Custom Player and Enemy Sprites</w:t>
      </w:r>
    </w:p>
    <w:p w14:paraId="36C36E6B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Design and integrate custom player and enemy sprites.</w:t>
      </w:r>
    </w:p>
    <w:p w14:paraId="026FDA7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the custom-designed player and enemy sprites in the game.</w:t>
      </w:r>
    </w:p>
    <w:p w14:paraId="181BACD1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Gain experience in creating and incorporating graphical assets into the game.</w:t>
      </w:r>
    </w:p>
    <w:p w14:paraId="78C19542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87F2D3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lastRenderedPageBreak/>
        <w:t>3. Scoring System</w:t>
      </w:r>
    </w:p>
    <w:p w14:paraId="3B7B473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Implement a scoring system.</w:t>
      </w:r>
    </w:p>
    <w:p w14:paraId="0367FC86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Display the player's score on the screen and update it as the player successfully dodges faces.</w:t>
      </w:r>
    </w:p>
    <w:p w14:paraId="474F579A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Learn to track and update scores in the game.</w:t>
      </w:r>
    </w:p>
    <w:p w14:paraId="49E08E41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E2F4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4. Enemy Spawning</w:t>
      </w:r>
    </w:p>
    <w:p w14:paraId="092789B6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Create a system for spawning enemies (faces) from the top of the screen.</w:t>
      </w:r>
    </w:p>
    <w:p w14:paraId="4CDACE54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faces spawning at regular intervals and descending towards the player.</w:t>
      </w:r>
    </w:p>
    <w:p w14:paraId="012A43BC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Gain experience in spawning and managing game objects dynamically.</w:t>
      </w:r>
    </w:p>
    <w:p w14:paraId="4D754742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3B7F27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5. Collision Detection</w:t>
      </w:r>
    </w:p>
    <w:p w14:paraId="3089C7BF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Implement collision detection between the player character and faces.</w:t>
      </w:r>
    </w:p>
    <w:p w14:paraId="30C0B64A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Demonstrate that the game registers collisions when the player character touches a face.</w:t>
      </w:r>
    </w:p>
    <w:p w14:paraId="6C1E0ECB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Learn how to handle collisions and respond accordingly in the game.</w:t>
      </w:r>
    </w:p>
    <w:p w14:paraId="582A80C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9A1B17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6. Background Design</w:t>
      </w:r>
    </w:p>
    <w:p w14:paraId="400E3D4A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Create a custom background for the game.</w:t>
      </w:r>
    </w:p>
    <w:p w14:paraId="7D520424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- How to Demo: Show the custom background in the game's display.</w:t>
      </w:r>
    </w:p>
    <w:p w14:paraId="4E75C52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Gain experience in setting up a visually appealing game environment.</w:t>
      </w:r>
    </w:p>
    <w:p w14:paraId="171833C5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86C99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7. Enemy Movement</w:t>
      </w:r>
    </w:p>
    <w:p w14:paraId="4BEF473E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Add movement patterns to the descending faces.</w:t>
      </w:r>
    </w:p>
    <w:p w14:paraId="358CFCA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the faces moving smoothly from top to bottom.</w:t>
      </w:r>
    </w:p>
    <w:p w14:paraId="7CC45D9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Learn to control and animate enemy movements.</w:t>
      </w:r>
    </w:p>
    <w:p w14:paraId="14465C8B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590474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8. Column-Based Spawning</w:t>
      </w:r>
    </w:p>
    <w:p w14:paraId="740CCCAD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Implement column-based spawning for the faces.</w:t>
      </w:r>
    </w:p>
    <w:p w14:paraId="2A14F053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faces spawning from six imaginary columns at the top.</w:t>
      </w:r>
    </w:p>
    <w:p w14:paraId="00547427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Gain experience in arranging enemy spawns for varied gameplay.</w:t>
      </w:r>
    </w:p>
    <w:p w14:paraId="42F8A10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4697D5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9. Game Over Condition</w:t>
      </w:r>
    </w:p>
    <w:p w14:paraId="4A3BAC22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Name: Implement a game over condition.</w:t>
      </w:r>
    </w:p>
    <w:p w14:paraId="6E476173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How to Demo: Show that the game ends when the player character collides with a face, and display the final score.</w:t>
      </w:r>
    </w:p>
    <w:p w14:paraId="43727575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- Notes: Learn to manage game state transitions.</w:t>
      </w:r>
    </w:p>
    <w:p w14:paraId="1910ECF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5E6816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10. Sound Effects</w:t>
      </w:r>
    </w:p>
    <w:p w14:paraId="75CBF6F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- Name: Add sound effects for player actions and interactions.</w:t>
      </w:r>
    </w:p>
    <w:p w14:paraId="2CCE8646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How to Demo: Demonstrate audio feedback for actions like dodging, collisions, and scoring.</w:t>
      </w:r>
    </w:p>
    <w:p w14:paraId="0A0200C7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Notes: Gain experience in integrating sound into the game.</w:t>
      </w:r>
    </w:p>
    <w:p w14:paraId="09E48180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48CF9D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11. High Score System</w:t>
      </w:r>
    </w:p>
    <w:p w14:paraId="6A5171C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Name: Implement a high score system.</w:t>
      </w:r>
    </w:p>
    <w:p w14:paraId="5186E4E4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How to Demo: Show the highest score achieved in the game and persistently store high scores.</w:t>
      </w:r>
    </w:p>
    <w:p w14:paraId="3F07D37F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    - Notes: Learn to save and retrieve high scores between game sessions.</w:t>
      </w:r>
    </w:p>
    <w:p w14:paraId="2A4992B8" w14:textId="77777777" w:rsidR="00852568" w:rsidRPr="00852568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6716C5" w14:textId="3B40F5BB" w:rsidR="00852568" w:rsidRDefault="00852568" w:rsidP="008917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="0089172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B038E">
        <w:rPr>
          <w:rFonts w:ascii="Times New Roman" w:hAnsi="Times New Roman" w:cs="Times New Roman"/>
          <w:sz w:val="24"/>
          <w:szCs w:val="24"/>
          <w:lang w:val="en-US"/>
        </w:rPr>
        <w:t>it</w:t>
      </w:r>
    </w:p>
    <w:p w14:paraId="13378716" w14:textId="0608C497" w:rsidR="00891729" w:rsidRDefault="009A6170" w:rsidP="009A617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9172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86320">
        <w:rPr>
          <w:rFonts w:ascii="Times New Roman" w:hAnsi="Times New Roman" w:cs="Times New Roman"/>
          <w:sz w:val="24"/>
          <w:szCs w:val="24"/>
          <w:lang w:val="en-US"/>
        </w:rPr>
        <w:t xml:space="preserve"> Name:</w:t>
      </w:r>
      <w:r w:rsidR="00891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6320">
        <w:rPr>
          <w:rFonts w:ascii="Times New Roman" w:hAnsi="Times New Roman" w:cs="Times New Roman"/>
          <w:sz w:val="24"/>
          <w:szCs w:val="24"/>
          <w:lang w:val="en-US"/>
        </w:rPr>
        <w:t>Use GitHub to s</w:t>
      </w:r>
      <w:r w:rsidR="006C6DD7">
        <w:rPr>
          <w:rFonts w:ascii="Times New Roman" w:hAnsi="Times New Roman" w:cs="Times New Roman"/>
          <w:sz w:val="24"/>
          <w:szCs w:val="24"/>
          <w:lang w:val="en-US"/>
        </w:rPr>
        <w:t>tore code in a cloud</w:t>
      </w:r>
    </w:p>
    <w:p w14:paraId="51360376" w14:textId="2505B840" w:rsidR="005750C8" w:rsidRDefault="009A6170" w:rsidP="008917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750C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86320">
        <w:rPr>
          <w:rFonts w:ascii="Times New Roman" w:hAnsi="Times New Roman" w:cs="Times New Roman"/>
          <w:sz w:val="24"/>
          <w:szCs w:val="24"/>
          <w:lang w:val="en-US"/>
        </w:rPr>
        <w:t xml:space="preserve"> How to Demo: </w:t>
      </w:r>
      <w:r w:rsidR="00FD0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0C8">
        <w:rPr>
          <w:rFonts w:ascii="Times New Roman" w:hAnsi="Times New Roman" w:cs="Times New Roman"/>
          <w:sz w:val="24"/>
          <w:szCs w:val="24"/>
          <w:lang w:val="en-US"/>
        </w:rPr>
        <w:t xml:space="preserve">Store and manage code using a reliable online platform for </w:t>
      </w:r>
      <w:r w:rsidR="00FD0307">
        <w:rPr>
          <w:rFonts w:ascii="Times New Roman" w:hAnsi="Times New Roman" w:cs="Times New Roman"/>
          <w:sz w:val="24"/>
          <w:szCs w:val="24"/>
          <w:lang w:val="en-US"/>
        </w:rPr>
        <w:t>group projects</w:t>
      </w:r>
    </w:p>
    <w:p w14:paraId="53F17DA7" w14:textId="403ACB14" w:rsidR="00586320" w:rsidRDefault="009A6170" w:rsidP="005863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D030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86320">
        <w:rPr>
          <w:rFonts w:ascii="Times New Roman" w:hAnsi="Times New Roman" w:cs="Times New Roman"/>
          <w:sz w:val="24"/>
          <w:szCs w:val="24"/>
          <w:lang w:val="en-US"/>
        </w:rPr>
        <w:t>Notes: Learn to save and retrieve versions of code using GitHub</w:t>
      </w:r>
    </w:p>
    <w:p w14:paraId="07F35571" w14:textId="726E63E1" w:rsidR="00FD0307" w:rsidRPr="00852568" w:rsidRDefault="00FD0307" w:rsidP="008917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6F4F7F" w14:textId="6EB81CBD" w:rsidR="00F73DB7" w:rsidRDefault="00852568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68">
        <w:rPr>
          <w:rFonts w:ascii="Times New Roman" w:hAnsi="Times New Roman" w:cs="Times New Roman"/>
          <w:sz w:val="24"/>
          <w:szCs w:val="24"/>
          <w:lang w:val="en-US"/>
        </w:rPr>
        <w:t>Priority: The backlog items are prioritized from top to bottom based on their importance to the game's core functionality and user experience.</w:t>
      </w:r>
    </w:p>
    <w:p w14:paraId="2E1018E8" w14:textId="77777777" w:rsidR="00B70EA1" w:rsidRDefault="00B70EA1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ED77C8" w14:textId="77777777" w:rsidR="00B70EA1" w:rsidRDefault="00B70EA1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6D3DBF" w14:textId="77777777" w:rsidR="00B70EA1" w:rsidRDefault="00B70EA1" w:rsidP="0085256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A3EFEA" w14:textId="4F8531D5" w:rsidR="00B70EA1" w:rsidRDefault="00BE0AD9" w:rsidP="00B70EA1">
      <w:pPr>
        <w:spacing w:line="480" w:lineRule="auto"/>
        <w:jc w:val="center"/>
        <w:rPr>
          <w:ins w:id="0" w:author="Damianov, Momchil" w:date="2023-10-23T15:34:00Z"/>
          <w:rFonts w:ascii="Times New Roman" w:hAnsi="Times New Roman" w:cs="Times New Roman"/>
          <w:smallCaps/>
          <w:sz w:val="24"/>
          <w:szCs w:val="24"/>
          <w:lang w:val="en-US"/>
        </w:rPr>
      </w:pPr>
      <w:ins w:id="1" w:author="Damianov, Momchil" w:date="2023-10-23T15:33:00Z">
        <w:r>
          <w:rPr>
            <w:rFonts w:ascii="Times New Roman" w:hAnsi="Times New Roman" w:cs="Times New Roman"/>
            <w:smallCaps/>
            <w:sz w:val="24"/>
            <w:szCs w:val="24"/>
            <w:lang w:val="en-US"/>
          </w:rPr>
          <w:t>Game</w:t>
        </w:r>
      </w:ins>
      <w:ins w:id="2" w:author="Damianov, Momchil" w:date="2023-10-23T15:34:00Z">
        <w:r>
          <w:rPr>
            <w:rFonts w:ascii="Times New Roman" w:hAnsi="Times New Roman" w:cs="Times New Roman"/>
            <w:smallCaps/>
            <w:sz w:val="24"/>
            <w:szCs w:val="24"/>
            <w:lang w:val="en-US"/>
          </w:rPr>
          <w:t xml:space="preserve"> Design</w:t>
        </w:r>
      </w:ins>
    </w:p>
    <w:p w14:paraId="63C4E62A" w14:textId="78388681" w:rsidR="00DA3E81" w:rsidRPr="00DA3E81" w:rsidRDefault="00DA3E81" w:rsidP="00DA3E81">
      <w:pPr>
        <w:spacing w:line="480" w:lineRule="auto"/>
        <w:rPr>
          <w:rFonts w:ascii="Times New Roman" w:hAnsi="Times New Roman" w:cs="Times New Roman"/>
          <w:smallCaps/>
          <w:color w:val="FFFFFF" w:themeColor="background1"/>
          <w:sz w:val="24"/>
          <w:szCs w:val="24"/>
          <w:lang w:val="en-US"/>
          <w:rPrChange w:id="3" w:author="Damianov, Momchil" w:date="2023-10-23T15:34:00Z">
            <w:rPr>
              <w:lang w:val="en-US"/>
            </w:rPr>
          </w:rPrChange>
        </w:rPr>
      </w:pPr>
    </w:p>
    <w:sectPr w:rsidR="00DA3E81" w:rsidRPr="00DA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3D3"/>
    <w:multiLevelType w:val="hybridMultilevel"/>
    <w:tmpl w:val="542EF28C"/>
    <w:lvl w:ilvl="0" w:tplc="1FCE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F17F6F"/>
    <w:multiLevelType w:val="hybridMultilevel"/>
    <w:tmpl w:val="7C4E2D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730BF"/>
    <w:multiLevelType w:val="hybridMultilevel"/>
    <w:tmpl w:val="D7EC34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C2382"/>
    <w:multiLevelType w:val="hybridMultilevel"/>
    <w:tmpl w:val="C90E9AA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3687E"/>
    <w:multiLevelType w:val="hybridMultilevel"/>
    <w:tmpl w:val="60A281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31290"/>
    <w:multiLevelType w:val="hybridMultilevel"/>
    <w:tmpl w:val="BB4A99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2CD4"/>
    <w:multiLevelType w:val="hybridMultilevel"/>
    <w:tmpl w:val="7CC615D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829508">
    <w:abstractNumId w:val="3"/>
  </w:num>
  <w:num w:numId="2" w16cid:durableId="1687056589">
    <w:abstractNumId w:val="6"/>
  </w:num>
  <w:num w:numId="3" w16cid:durableId="731854945">
    <w:abstractNumId w:val="4"/>
  </w:num>
  <w:num w:numId="4" w16cid:durableId="1722559355">
    <w:abstractNumId w:val="1"/>
  </w:num>
  <w:num w:numId="5" w16cid:durableId="2066679840">
    <w:abstractNumId w:val="5"/>
  </w:num>
  <w:num w:numId="6" w16cid:durableId="1404065837">
    <w:abstractNumId w:val="0"/>
  </w:num>
  <w:num w:numId="7" w16cid:durableId="18027298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ianov, Momchil">
    <w15:presenceInfo w15:providerId="AD" w15:userId="S::m.damianov@student.tue.nl::e75f6794-187d-4469-b68f-5d064aa0f3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F3"/>
    <w:rsid w:val="00030C48"/>
    <w:rsid w:val="000B038E"/>
    <w:rsid w:val="000D78B3"/>
    <w:rsid w:val="001470EB"/>
    <w:rsid w:val="001A6462"/>
    <w:rsid w:val="00366A8D"/>
    <w:rsid w:val="00537C63"/>
    <w:rsid w:val="005750C8"/>
    <w:rsid w:val="00577BE6"/>
    <w:rsid w:val="00586320"/>
    <w:rsid w:val="00590F48"/>
    <w:rsid w:val="005B15BE"/>
    <w:rsid w:val="0061034D"/>
    <w:rsid w:val="006C6DD7"/>
    <w:rsid w:val="007027B4"/>
    <w:rsid w:val="007156F3"/>
    <w:rsid w:val="0079615E"/>
    <w:rsid w:val="00827E57"/>
    <w:rsid w:val="00852568"/>
    <w:rsid w:val="00862D0B"/>
    <w:rsid w:val="00891729"/>
    <w:rsid w:val="009213BA"/>
    <w:rsid w:val="0095137E"/>
    <w:rsid w:val="009A6170"/>
    <w:rsid w:val="00AB5CE3"/>
    <w:rsid w:val="00AE2A1A"/>
    <w:rsid w:val="00B70EA1"/>
    <w:rsid w:val="00B7676B"/>
    <w:rsid w:val="00BA0D03"/>
    <w:rsid w:val="00BE0AD9"/>
    <w:rsid w:val="00C67458"/>
    <w:rsid w:val="00C83885"/>
    <w:rsid w:val="00CF457E"/>
    <w:rsid w:val="00DA3E81"/>
    <w:rsid w:val="00DC556F"/>
    <w:rsid w:val="00E17DD6"/>
    <w:rsid w:val="00E30021"/>
    <w:rsid w:val="00F73DB7"/>
    <w:rsid w:val="00F812C2"/>
    <w:rsid w:val="00F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A17C"/>
  <w15:chartTrackingRefBased/>
  <w15:docId w15:val="{CE563604-102F-4AA1-BE09-C3B0E911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x-non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B4"/>
    <w:pPr>
      <w:ind w:left="720"/>
      <w:contextualSpacing/>
    </w:pPr>
  </w:style>
  <w:style w:type="paragraph" w:styleId="Revision">
    <w:name w:val="Revision"/>
    <w:hidden/>
    <w:uiPriority w:val="99"/>
    <w:semiHidden/>
    <w:rsid w:val="00B70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87C0-35A1-412E-B2B1-8CE73BA9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Damianov, Momchil</dc:creator>
  <cp:keywords/>
  <dc:description/>
  <cp:lastModifiedBy>Damianov, Momchil</cp:lastModifiedBy>
  <cp:revision>38</cp:revision>
  <dcterms:created xsi:type="dcterms:W3CDTF">2023-10-08T21:19:00Z</dcterms:created>
  <dcterms:modified xsi:type="dcterms:W3CDTF">2023-10-28T17:21:00Z</dcterms:modified>
</cp:coreProperties>
</file>